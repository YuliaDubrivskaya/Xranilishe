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2"/>
          <w:numId w:val="1"/>
        </w:numPr>
        <w:spacing w:after="280" w:lineRule="auto"/>
        <w:ind w:left="15" w:firstLine="0"/>
        <w:jc w:val="center"/>
        <w:rPr>
          <w:color w:val="a64d79"/>
          <w:sz w:val="144"/>
          <w:szCs w:val="144"/>
        </w:rPr>
        <w:sectPr>
          <w:footerReference r:id="rId6" w:type="default"/>
          <w:pgSz w:h="16838" w:w="11906"/>
          <w:pgMar w:bottom="1134" w:top="1134" w:left="1701" w:right="850" w:header="720" w:footer="720"/>
          <w:pgNumType w:start="1"/>
          <w:sectPrChange w:author="Юлия Дубривская" w:id="0" w:date="2019-09-10T08:21:47Z">
            <w:sectPr w:rsidR="000000" w:rsidDel="000000" w:rsidRPr="000000" w:rsidSect="000000">
              <w:pgMar w:bottom="1134" w:top="1134" w:left="1701" w:right="850" w:header="720" w:footer="720"/>
              <w:pgNumType w:start="1"/>
              <w:pgSz w:h="16838" w:w="11906"/>
            </w:sectPr>
          </w:sectPrChange>
        </w:sectPr>
      </w:pPr>
      <w:bookmarkStart w:colFirst="0" w:colLast="0" w:name="_thpdt1n16mfz" w:id="0"/>
      <w:bookmarkEnd w:id="0"/>
      <w:r w:rsidDel="00000000" w:rsidR="00000000" w:rsidRPr="00000000">
        <w:rPr>
          <w:color w:val="a64d79"/>
          <w:sz w:val="144"/>
          <w:szCs w:val="144"/>
          <w:vertAlign w:val="baseline"/>
          <w:rtl w:val="0"/>
        </w:rPr>
        <w:t xml:space="preserve">Знаменитые имена в информатике</w:t>
      </w:r>
    </w:p>
    <w:p w:rsidR="00000000" w:rsidDel="00000000" w:rsidP="00000000" w:rsidRDefault="00000000" w:rsidRPr="00000000" w14:paraId="00000002">
      <w:pPr>
        <w:pStyle w:val="Heading2"/>
        <w:numPr>
          <w:ilvl w:val="2"/>
          <w:numId w:val="1"/>
        </w:numPr>
        <w:spacing w:after="280" w:lineRule="auto"/>
        <w:ind w:left="15" w:firstLine="0"/>
        <w:jc w:val="center"/>
        <w:rPr>
          <w:color w:val="cc0000"/>
          <w:sz w:val="48"/>
          <w:szCs w:val="48"/>
        </w:rPr>
      </w:pPr>
      <w:bookmarkStart w:colFirst="0" w:colLast="0" w:name="_s22aau3kegny" w:id="1"/>
      <w:bookmarkEnd w:id="1"/>
      <w:r w:rsidDel="00000000" w:rsidR="00000000" w:rsidRPr="00000000">
        <w:rPr>
          <w:color w:val="cc0000"/>
          <w:sz w:val="48"/>
          <w:szCs w:val="48"/>
          <w:vertAlign w:val="baseline"/>
          <w:rtl w:val="0"/>
        </w:rPr>
        <w:t xml:space="preserve"> Блез Паскаль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280" w:lineRule="auto"/>
        <w:ind w:left="1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934528" cy="2472532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2472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280" w:lineRule="auto"/>
        <w:ind w:left="1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1623-1662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Rule="auto"/>
        <w:ind w:left="0" w:firstLine="0"/>
        <w:rPr>
          <w:sz w:val="28"/>
          <w:szCs w:val="28"/>
          <w:vertAlign w:val="baseline"/>
        </w:rPr>
        <w:sectPr>
          <w:type w:val="nextPage"/>
          <w:pgSz w:h="16838" w:w="11906"/>
          <w:pgMar w:bottom="1134" w:top="1134" w:left="1701" w:right="850" w:header="720" w:footer="720"/>
          <w:cols w:equalWidth="0"/>
        </w:sect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БЛЕЗ ПАСКАЛЬ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000000" w:rsidDel="00000000" w:rsidP="00000000" w:rsidRDefault="00000000" w:rsidRPr="00000000" w14:paraId="00000006">
      <w:pPr>
        <w:spacing w:after="28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2"/>
          <w:numId w:val="1"/>
        </w:numPr>
        <w:spacing w:after="51" w:before="164" w:lineRule="auto"/>
        <w:ind w:left="15" w:firstLine="0"/>
        <w:jc w:val="center"/>
        <w:rPr>
          <w:color w:val="cc0000"/>
          <w:sz w:val="48"/>
          <w:szCs w:val="48"/>
        </w:rPr>
      </w:pPr>
      <w:bookmarkStart w:colFirst="0" w:colLast="0" w:name="_ij6m64d60aep" w:id="2"/>
      <w:bookmarkEnd w:id="2"/>
      <w:r w:rsidDel="00000000" w:rsidR="00000000" w:rsidRPr="00000000">
        <w:rPr>
          <w:color w:val="cc0000"/>
          <w:sz w:val="48"/>
          <w:szCs w:val="48"/>
          <w:vertAlign w:val="baseline"/>
          <w:rtl w:val="0"/>
        </w:rPr>
        <w:t xml:space="preserve">Лейбниц 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72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1646-1716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38" w:w="11906"/>
          <w:pgMar w:bottom="1134" w:top="1134" w:left="1701" w:right="850" w:header="720" w:footer="72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информатике он известен попытками создать lingua generalis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2"/>
          <w:numId w:val="1"/>
        </w:numPr>
        <w:spacing w:after="51" w:before="164" w:lineRule="auto"/>
        <w:ind w:left="15" w:firstLine="0"/>
        <w:jc w:val="center"/>
        <w:rPr>
          <w:color w:val="cc0000"/>
          <w:sz w:val="48"/>
          <w:szCs w:val="48"/>
        </w:rPr>
      </w:pPr>
      <w:bookmarkStart w:colFirst="0" w:colLast="0" w:name="_8ib8abe9xa0r" w:id="3"/>
      <w:bookmarkEnd w:id="3"/>
      <w:r w:rsidDel="00000000" w:rsidR="00000000" w:rsidRPr="00000000">
        <w:rPr>
          <w:color w:val="cc0000"/>
          <w:sz w:val="48"/>
          <w:szCs w:val="48"/>
          <w:vertAlign w:val="baseline"/>
          <w:rtl w:val="0"/>
        </w:rPr>
        <w:t xml:space="preserve">Чарльз Беббидж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1428750" cy="1905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1792-1871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38" w:w="11906"/>
          <w:pgMar w:bottom="1134" w:top="1134" w:left="1701" w:right="850" w:header="720" w:footer="720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color="000000" w:space="2" w:sz="8" w:val="single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2"/>
          <w:numId w:val="1"/>
        </w:numPr>
        <w:spacing w:after="51" w:before="164" w:lineRule="auto"/>
        <w:ind w:left="15" w:firstLine="0"/>
        <w:jc w:val="center"/>
        <w:rPr>
          <w:color w:val="cc0000"/>
          <w:sz w:val="48"/>
          <w:szCs w:val="48"/>
        </w:rPr>
      </w:pPr>
      <w:bookmarkStart w:colFirst="0" w:colLast="0" w:name="_hovjbp77l3h1" w:id="4"/>
      <w:bookmarkEnd w:id="4"/>
      <w:r w:rsidDel="00000000" w:rsidR="00000000" w:rsidRPr="00000000">
        <w:rPr>
          <w:color w:val="cc0000"/>
          <w:sz w:val="48"/>
          <w:szCs w:val="48"/>
          <w:vertAlign w:val="baseline"/>
          <w:rtl w:val="0"/>
        </w:rPr>
        <w:t xml:space="preserve">Ада Августа Байрон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1714500" cy="25241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1815-1852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1" w:before="164" w:line="240" w:lineRule="auto"/>
        <w:ind w:left="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sectPr>
      <w:type w:val="nextPage"/>
      <w:pgSz w:h="16838" w:w="11906"/>
      <w:pgMar w:bottom="1134" w:top="1134" w:left="1701" w:right="85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>
        <w:ins w:author="Юлия Дубривская" w:id="1" w:date="2019-09-10T08:21:47Z"/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ins w:author="Юлия Дубривская" w:id="1" w:date="2019-09-10T08:21:47Z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fldChar w:fldCharType="begin"/>
        <w:instrText xml:space="preserve">PAGE</w:instrText>
        <w:fldChar w:fldCharType="separate"/>
        <w:fldChar w:fldCharType="end"/>
      </w:r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